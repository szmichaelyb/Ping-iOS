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3D597" w14:textId="4497D353" w:rsidR="00540075" w:rsidRDefault="00507FD7">
      <w:pPr>
        <w:rPr>
          <w:b/>
        </w:rPr>
      </w:pPr>
      <w:proofErr w:type="spellStart"/>
      <w:r>
        <w:rPr>
          <w:b/>
        </w:rPr>
        <w:t>GoCandid</w:t>
      </w:r>
      <w:proofErr w:type="spellEnd"/>
      <w:r>
        <w:rPr>
          <w:b/>
        </w:rPr>
        <w:t>:</w:t>
      </w:r>
      <w:del w:id="0" w:author="Rishabh Tayal" w:date="2014-09-02T16:17:00Z">
        <w:r w:rsidDel="004A4A43">
          <w:rPr>
            <w:b/>
          </w:rPr>
          <w:delText xml:space="preserve"> </w:delText>
        </w:r>
        <w:r w:rsidR="008D48A0" w:rsidDel="00526E8A">
          <w:rPr>
            <w:b/>
          </w:rPr>
          <w:delText>Nothing Better to</w:delText>
        </w:r>
        <w:r w:rsidR="008D48A0" w:rsidDel="004A4A43">
          <w:rPr>
            <w:b/>
          </w:rPr>
          <w:delText xml:space="preserve"> A</w:delText>
        </w:r>
      </w:del>
      <w:ins w:id="1" w:author="Rishabh Tayal" w:date="2014-09-02T16:17:00Z">
        <w:r w:rsidR="004A4A43">
          <w:rPr>
            <w:b/>
          </w:rPr>
          <w:t xml:space="preserve"> A</w:t>
        </w:r>
      </w:ins>
      <w:r w:rsidR="008D48A0">
        <w:rPr>
          <w:b/>
        </w:rPr>
        <w:t>dd</w:t>
      </w:r>
      <w:r>
        <w:rPr>
          <w:b/>
        </w:rPr>
        <w:t xml:space="preserve"> </w:t>
      </w:r>
      <w:r w:rsidR="008D48A0">
        <w:rPr>
          <w:b/>
        </w:rPr>
        <w:t xml:space="preserve">Fun And Motion </w:t>
      </w:r>
      <w:r>
        <w:rPr>
          <w:b/>
        </w:rPr>
        <w:t>Elements To Your Pictures</w:t>
      </w:r>
      <w:del w:id="2" w:author="Rishabh Tayal" w:date="2014-09-02T16:17:00Z">
        <w:r w:rsidR="008D48A0" w:rsidDel="00526E8A">
          <w:rPr>
            <w:b/>
          </w:rPr>
          <w:delText>,</w:delText>
        </w:r>
        <w:r w:rsidDel="00526E8A">
          <w:rPr>
            <w:b/>
          </w:rPr>
          <w:delText xml:space="preserve"> On The Go</w:delText>
        </w:r>
      </w:del>
    </w:p>
    <w:p w14:paraId="56539F4E" w14:textId="1E2836CE" w:rsidR="005132A9" w:rsidRDefault="00635536">
      <w:r>
        <w:t xml:space="preserve">Ever since the waves of Indian entrepreneurs poured into the Silicon Valley, their talents have made breakthroughs possible, pushed boundaries and held positions of power in the world of technology and media. </w:t>
      </w:r>
      <w:r w:rsidR="005132A9">
        <w:t xml:space="preserve">There </w:t>
      </w:r>
      <w:del w:id="3" w:author="Rishabh Tayal" w:date="2014-09-02T16:18:00Z">
        <w:r w:rsidR="005132A9" w:rsidDel="00B723B8">
          <w:delText>has</w:delText>
        </w:r>
      </w:del>
      <w:ins w:id="4" w:author="Rishabh Tayal" w:date="2014-09-02T16:18:00Z">
        <w:r w:rsidR="00B723B8">
          <w:t>have</w:t>
        </w:r>
      </w:ins>
      <w:r w:rsidR="005132A9">
        <w:t xml:space="preserve"> been a number of innovation stories flooding the media, wherein Indian entrepreneurs have bagged the whole attention. </w:t>
      </w:r>
    </w:p>
    <w:p w14:paraId="61136633" w14:textId="77777777" w:rsidR="00AE3FD5" w:rsidRDefault="005132A9">
      <w:r>
        <w:t xml:space="preserve">To capture moments of life, which form memories </w:t>
      </w:r>
      <w:r w:rsidR="00CD482C">
        <w:t>is something every individual wishes to</w:t>
      </w:r>
      <w:r w:rsidR="00243138">
        <w:t xml:space="preserve"> do. But not everyone can add</w:t>
      </w:r>
      <w:r w:rsidR="00CD482C">
        <w:t xml:space="preserve"> fun elements into those memories.</w:t>
      </w:r>
      <w:r w:rsidR="00761A4E">
        <w:t xml:space="preserve"> </w:t>
      </w:r>
    </w:p>
    <w:p w14:paraId="40449DD3" w14:textId="77777777" w:rsidR="005132A9" w:rsidRDefault="00761A4E">
      <w:r>
        <w:t>Posting photos via smart phones is a trend nowadays. However, there are times when you want the photo to look special.</w:t>
      </w:r>
      <w:r w:rsidR="00CD482C">
        <w:t xml:space="preserve"> </w:t>
      </w:r>
      <w:r w:rsidR="00954E95">
        <w:rPr>
          <w:i/>
        </w:rPr>
        <w:t>Go</w:t>
      </w:r>
      <w:r w:rsidR="00CD482C">
        <w:rPr>
          <w:i/>
        </w:rPr>
        <w:t>Candid</w:t>
      </w:r>
      <w:r w:rsidR="00243138">
        <w:t xml:space="preserve"> is the best way to make funny and creative stop motion animations </w:t>
      </w:r>
      <w:r w:rsidR="00954E95">
        <w:t xml:space="preserve">for your pictures. </w:t>
      </w:r>
    </w:p>
    <w:p w14:paraId="236785B0" w14:textId="07CB4525" w:rsidR="00AE3FD5" w:rsidRDefault="00954E95">
      <w:r>
        <w:t xml:space="preserve">Founded by Rishabh Tayal, in August 2014, GoCandid is the only </w:t>
      </w:r>
      <w:r w:rsidR="00761A4E">
        <w:t xml:space="preserve">photography </w:t>
      </w:r>
      <w:r>
        <w:t xml:space="preserve">application launched by an Indian in the U.S., </w:t>
      </w:r>
      <w:r w:rsidR="00761A4E">
        <w:t xml:space="preserve">that features </w:t>
      </w:r>
      <w:del w:id="5" w:author="Rishabh Tayal" w:date="2014-09-02T16:19:00Z">
        <w:r w:rsidR="00761A4E" w:rsidRPr="00FD1E39" w:rsidDel="00B723B8">
          <w:rPr>
            <w:b/>
          </w:rPr>
          <w:delText xml:space="preserve">colourful animations and </w:delText>
        </w:r>
      </w:del>
      <w:r w:rsidR="00761A4E" w:rsidRPr="00FD1E39">
        <w:rPr>
          <w:b/>
        </w:rPr>
        <w:t>stop motion GIF pictures</w:t>
      </w:r>
      <w:r w:rsidR="00761A4E">
        <w:t xml:space="preserve">. </w:t>
      </w:r>
      <w:r w:rsidR="00AE3FD5">
        <w:br/>
      </w:r>
      <w:r w:rsidR="00507FD7">
        <w:rPr>
          <w:color w:val="C00000"/>
        </w:rPr>
        <w:t>------------------- (100-15</w:t>
      </w:r>
      <w:r w:rsidR="00AE3FD5" w:rsidRPr="00AE3FD5">
        <w:rPr>
          <w:color w:val="C00000"/>
        </w:rPr>
        <w:t>0 words about the founder</w:t>
      </w:r>
      <w:r w:rsidR="00507FD7">
        <w:rPr>
          <w:color w:val="C00000"/>
        </w:rPr>
        <w:t>, company</w:t>
      </w:r>
      <w:r w:rsidR="00AE3FD5" w:rsidRPr="00AE3FD5">
        <w:rPr>
          <w:color w:val="C00000"/>
        </w:rPr>
        <w:t xml:space="preserve"> and how was the app created)------------------</w:t>
      </w:r>
    </w:p>
    <w:p w14:paraId="55808934" w14:textId="08046B00" w:rsidR="00FD1E39" w:rsidRDefault="00761A4E">
      <w:r>
        <w:t xml:space="preserve">An exclusive iPhone app, GoCandid allows </w:t>
      </w:r>
      <w:del w:id="6" w:author="Rishabh Tayal" w:date="2014-09-02T16:19:00Z">
        <w:r w:rsidDel="00B22250">
          <w:delText xml:space="preserve">the </w:delText>
        </w:r>
      </w:del>
      <w:r>
        <w:t>user</w:t>
      </w:r>
      <w:ins w:id="7" w:author="Rishabh Tayal" w:date="2014-09-02T16:19:00Z">
        <w:r w:rsidR="00B22250">
          <w:t>s</w:t>
        </w:r>
      </w:ins>
      <w:r>
        <w:t xml:space="preserve"> to create an animated version of the picture clicked by the phone camera, and share it directly</w:t>
      </w:r>
      <w:r w:rsidR="00FD1E39">
        <w:t xml:space="preserve"> with your friends and followers on social networking websites.</w:t>
      </w:r>
      <w:r w:rsidR="00507FD7">
        <w:t xml:space="preserve"> With features that no other photography app boasts of, GoCandid proves itself a gimmick in the genre.  </w:t>
      </w:r>
    </w:p>
    <w:p w14:paraId="3F1C68AE" w14:textId="2988C49B" w:rsidR="00761A4E" w:rsidRDefault="00507FD7">
      <w:r>
        <w:t>Apart from creating</w:t>
      </w:r>
      <w:r w:rsidR="00FD1E39">
        <w:t xml:space="preserve"> beautiful and candid stop motion animations using your cell phone camera, the app also allows the user to adjust the speed of animation according to the user’s choice. </w:t>
      </w:r>
      <w:r w:rsidR="00AE3FD5">
        <w:t xml:space="preserve">While you wish to get clicked and create your own GIF or animation, you can easily switch from manual mode </w:t>
      </w:r>
      <w:del w:id="8" w:author="Rishabh Tayal" w:date="2014-09-02T16:27:00Z">
        <w:r w:rsidR="00AE3FD5" w:rsidDel="006723B9">
          <w:delText xml:space="preserve">to manually capture photos </w:delText>
        </w:r>
      </w:del>
      <w:ins w:id="9" w:author="Rishabh Tayal" w:date="2014-09-02T16:27:00Z">
        <w:r w:rsidR="006723B9">
          <w:t xml:space="preserve"> automatic</w:t>
        </w:r>
      </w:ins>
      <w:ins w:id="10" w:author="Rishabh Tayal" w:date="2014-09-02T16:28:00Z">
        <w:r w:rsidR="006723B9">
          <w:t>-</w:t>
        </w:r>
        <w:bookmarkStart w:id="11" w:name="_GoBack"/>
        <w:bookmarkEnd w:id="11"/>
        <w:r w:rsidR="006723B9">
          <w:t>timer</w:t>
        </w:r>
      </w:ins>
      <w:ins w:id="12" w:author="Rishabh Tayal" w:date="2014-09-02T16:27:00Z">
        <w:r w:rsidR="006723B9">
          <w:t xml:space="preserve"> </w:t>
        </w:r>
      </w:ins>
      <w:r w:rsidR="00AE3FD5">
        <w:t>mode.</w:t>
      </w:r>
    </w:p>
    <w:p w14:paraId="3FE8BE6B" w14:textId="755B5125" w:rsidR="00AE3FD5" w:rsidRDefault="00507FD7">
      <w:del w:id="13" w:author="Rishabh Tayal" w:date="2014-09-02T16:20:00Z">
        <w:r w:rsidDel="00B22250">
          <w:rPr>
            <w:b/>
          </w:rPr>
          <w:delText>Availibility</w:delText>
        </w:r>
      </w:del>
      <w:ins w:id="14" w:author="Rishabh Tayal" w:date="2014-09-02T16:20:00Z">
        <w:r w:rsidR="00B22250">
          <w:rPr>
            <w:b/>
          </w:rPr>
          <w:t>Availability</w:t>
        </w:r>
      </w:ins>
      <w:r>
        <w:rPr>
          <w:b/>
        </w:rPr>
        <w:t xml:space="preserve">: </w:t>
      </w:r>
      <w:r w:rsidR="009F47E4">
        <w:t>GoC</w:t>
      </w:r>
      <w:r>
        <w:t xml:space="preserve">andid is currently </w:t>
      </w:r>
      <w:del w:id="15" w:author="Rishabh Tayal" w:date="2014-09-02T16:21:00Z">
        <w:r w:rsidDel="00FC33F3">
          <w:delText xml:space="preserve">compatible with iPhone, </w:delText>
        </w:r>
      </w:del>
      <w:del w:id="16" w:author="Rishabh Tayal" w:date="2014-09-02T16:20:00Z">
        <w:r w:rsidDel="00FB11E0">
          <w:delText xml:space="preserve">iPad </w:delText>
        </w:r>
      </w:del>
      <w:del w:id="17" w:author="Rishabh Tayal" w:date="2014-09-02T16:21:00Z">
        <w:r w:rsidDel="00FC33F3">
          <w:delText xml:space="preserve">and </w:delText>
        </w:r>
      </w:del>
      <w:ins w:id="18" w:author="Rishabh Tayal" w:date="2014-09-02T16:21:00Z">
        <w:r w:rsidR="00FC33F3">
          <w:t xml:space="preserve">available on Apple App Store </w:t>
        </w:r>
      </w:ins>
      <w:del w:id="19" w:author="Rishabh Tayal" w:date="2014-09-02T16:21:00Z">
        <w:r w:rsidDel="00FC33F3">
          <w:delText>any</w:delText>
        </w:r>
      </w:del>
      <w:ins w:id="20" w:author="Rishabh Tayal" w:date="2014-09-02T16:21:00Z">
        <w:r w:rsidR="00FC33F3">
          <w:t>for</w:t>
        </w:r>
      </w:ins>
      <w:del w:id="21" w:author="Rishabh Tayal" w:date="2014-09-02T16:21:00Z">
        <w:r w:rsidDel="00FC33F3">
          <w:delText xml:space="preserve"> other</w:delText>
        </w:r>
      </w:del>
      <w:ins w:id="22" w:author="Rishabh Tayal" w:date="2014-09-02T16:21:00Z">
        <w:r w:rsidR="00FC33F3">
          <w:t xml:space="preserve"> any</w:t>
        </w:r>
      </w:ins>
      <w:r>
        <w:t xml:space="preserve"> device optimized with iOS 7 or later. It will soon be available on Android and other operating systems. </w:t>
      </w:r>
    </w:p>
    <w:p w14:paraId="5EDDD53A" w14:textId="77777777" w:rsidR="00761A4E" w:rsidRPr="00954E95" w:rsidRDefault="00761A4E"/>
    <w:sectPr w:rsidR="00761A4E" w:rsidRPr="00954E95" w:rsidSect="00C0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36"/>
    <w:rsid w:val="00197F3A"/>
    <w:rsid w:val="001D5B0F"/>
    <w:rsid w:val="00243138"/>
    <w:rsid w:val="00373C98"/>
    <w:rsid w:val="003F26FA"/>
    <w:rsid w:val="00427A1D"/>
    <w:rsid w:val="004A4A43"/>
    <w:rsid w:val="00507FD7"/>
    <w:rsid w:val="005132A9"/>
    <w:rsid w:val="00526E8A"/>
    <w:rsid w:val="00540075"/>
    <w:rsid w:val="00565861"/>
    <w:rsid w:val="005762C0"/>
    <w:rsid w:val="00635536"/>
    <w:rsid w:val="006723B9"/>
    <w:rsid w:val="006B7FED"/>
    <w:rsid w:val="006D08FE"/>
    <w:rsid w:val="00761A4E"/>
    <w:rsid w:val="008D48A0"/>
    <w:rsid w:val="00954E95"/>
    <w:rsid w:val="009F47E4"/>
    <w:rsid w:val="00A934BF"/>
    <w:rsid w:val="00AE3FD5"/>
    <w:rsid w:val="00B22250"/>
    <w:rsid w:val="00B723B8"/>
    <w:rsid w:val="00C03EE5"/>
    <w:rsid w:val="00CD482C"/>
    <w:rsid w:val="00CF2D59"/>
    <w:rsid w:val="00D27BCB"/>
    <w:rsid w:val="00F7046E"/>
    <w:rsid w:val="00FB11E0"/>
    <w:rsid w:val="00FC33F3"/>
    <w:rsid w:val="00FD1E39"/>
    <w:rsid w:val="00FF1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2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E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D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D59"/>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E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D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D59"/>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Santoshi Media</dc:creator>
  <cp:lastModifiedBy>Rishabh Tayal</cp:lastModifiedBy>
  <cp:revision>15</cp:revision>
  <dcterms:created xsi:type="dcterms:W3CDTF">2014-09-02T21:13:00Z</dcterms:created>
  <dcterms:modified xsi:type="dcterms:W3CDTF">2014-09-02T21:28:00Z</dcterms:modified>
</cp:coreProperties>
</file>